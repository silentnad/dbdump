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Build and Operate Your Own </w:t>
      </w:r>
      <w:del w:author="Mindy Jafek" w:id="0" w:date="2021-12-09T21:35:12Z">
        <w:r w:rsidDel="00000000" w:rsidR="00000000" w:rsidRPr="00000000">
          <w:rPr>
            <w:b w:val="1"/>
            <w:sz w:val="28"/>
            <w:szCs w:val="28"/>
            <w:rtl w:val="0"/>
          </w:rPr>
          <w:delText xml:space="preserve">Roblox</w:delText>
        </w:r>
      </w:del>
      <w:r w:rsidDel="00000000" w:rsidR="00000000" w:rsidRPr="00000000">
        <w:rPr>
          <w:rtl w:val="0"/>
        </w:rPr>
      </w:r>
    </w:p>
    <w:p w:rsidR="00000000" w:rsidDel="00000000" w:rsidP="00000000" w:rsidRDefault="00000000" w:rsidRPr="00000000" w14:paraId="00000002">
      <w:pPr>
        <w:spacing w:after="240" w:before="240" w:lineRule="auto"/>
        <w:jc w:val="center"/>
        <w:rPr>
          <w:i w:val="1"/>
          <w:sz w:val="28"/>
          <w:szCs w:val="28"/>
        </w:rPr>
      </w:pPr>
      <w:r w:rsidDel="00000000" w:rsidR="00000000" w:rsidRPr="00000000">
        <w:rPr>
          <w:b w:val="1"/>
          <w:sz w:val="28"/>
          <w:szCs w:val="28"/>
          <w:rtl w:val="0"/>
        </w:rPr>
        <w:t xml:space="preserve">Custom Fashion Store in Forever 21 Shop City</w:t>
      </w:r>
      <w:ins w:author="Mindy Jafek" w:id="1" w:date="2021-12-09T21:35:22Z">
        <w:r w:rsidDel="00000000" w:rsidR="00000000" w:rsidRPr="00000000">
          <w:rPr>
            <w:b w:val="1"/>
            <w:sz w:val="28"/>
            <w:szCs w:val="28"/>
            <w:rtl w:val="0"/>
          </w:rPr>
          <w:t xml:space="preserve"> on Roblox</w:t>
        </w:r>
      </w:ins>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ind w:left="600" w:right="600" w:firstLine="0"/>
        <w:jc w:val="center"/>
        <w:rPr/>
      </w:pPr>
      <w:r w:rsidDel="00000000" w:rsidR="00000000" w:rsidRPr="00000000">
        <w:rPr>
          <w:i w:val="1"/>
          <w:color w:val="222222"/>
          <w:sz w:val="28"/>
          <w:szCs w:val="28"/>
          <w:highlight w:val="white"/>
          <w:rtl w:val="0"/>
        </w:rPr>
        <w:t xml:space="preserve">Forever 21 Launches Exclusive Metaverse Partnership with Virtual Brand Group to Create Roblox Experiences</w:t>
      </w:r>
      <w:r w:rsidDel="00000000" w:rsidR="00000000" w:rsidRPr="00000000">
        <w:rPr>
          <w:rtl w:val="0"/>
        </w:rPr>
      </w:r>
    </w:p>
    <w:p w:rsidR="00000000" w:rsidDel="00000000" w:rsidP="00000000" w:rsidRDefault="00000000" w:rsidRPr="00000000" w14:paraId="00000004">
      <w:pPr>
        <w:spacing w:after="240" w:before="240" w:line="240" w:lineRule="auto"/>
        <w:jc w:val="both"/>
        <w:rPr/>
      </w:pPr>
      <w:r w:rsidDel="00000000" w:rsidR="00000000" w:rsidRPr="00000000">
        <w:rPr>
          <w:b w:val="1"/>
          <w:rtl w:val="0"/>
        </w:rPr>
        <w:t xml:space="preserve">December 16, 2021 – Los Angeles, CA – </w:t>
      </w:r>
      <w:r w:rsidDel="00000000" w:rsidR="00000000" w:rsidRPr="00000000">
        <w:rPr>
          <w:rtl w:val="0"/>
        </w:rPr>
        <w:t xml:space="preserve">Virtual Brand Group, a metaverse creation company which accelerates global brands into the metaverse, and iconic fashion brand Forever 21, a brand owned by Authentic Brands Group, today announced an exclusive partnership to build a fashion retail experience on </w:t>
      </w:r>
      <w:r w:rsidDel="00000000" w:rsidR="00000000" w:rsidRPr="00000000">
        <w:rPr>
          <w:rtl w:val="0"/>
        </w:rPr>
        <w:t xml:space="preserve">Roblox</w:t>
      </w:r>
      <w:ins w:author="Mindy Jafek" w:id="2" w:date="2021-12-14T01:43:03Z">
        <w:r w:rsidDel="00000000" w:rsidR="00000000" w:rsidRPr="00000000">
          <w:rPr>
            <w:rtl w:val="0"/>
          </w:rPr>
          <w:t xml:space="preserve"> (NYSE: RBLX)</w:t>
        </w:r>
      </w:ins>
      <w:r w:rsidDel="00000000" w:rsidR="00000000" w:rsidRPr="00000000">
        <w:rPr>
          <w:rtl w:val="0"/>
        </w:rPr>
        <w:t xml:space="preserve">, a global online platform for shared experiences connecting tens of millions of people every day. This all new experience: </w:t>
      </w:r>
      <w:r w:rsidDel="00000000" w:rsidR="00000000" w:rsidRPr="00000000">
        <w:rPr>
          <w:i w:val="1"/>
          <w:rtl w:val="0"/>
        </w:rPr>
        <w:t xml:space="preserve">Forever 21 Shop City</w:t>
      </w:r>
      <w:r w:rsidDel="00000000" w:rsidR="00000000" w:rsidRPr="00000000">
        <w:rPr>
          <w:rtl w:val="0"/>
        </w:rPr>
        <w:t xml:space="preserve"> is designed to allow Roblox</w:t>
      </w:r>
      <w:ins w:author="Mindy Jafek" w:id="3" w:date="2021-12-09T21:33:46Z">
        <w:r w:rsidDel="00000000" w:rsidR="00000000" w:rsidRPr="00000000">
          <w:rPr>
            <w:rtl w:val="0"/>
          </w:rPr>
          <w:t xml:space="preserve"> users</w:t>
        </w:r>
      </w:ins>
      <w:del w:author="Mindy Jafek" w:id="3" w:date="2021-12-09T21:33:46Z">
        <w:r w:rsidDel="00000000" w:rsidR="00000000" w:rsidRPr="00000000">
          <w:rPr>
            <w:rtl w:val="0"/>
          </w:rPr>
          <w:delText xml:space="preserve"> players, gaming enthusiasts</w:delText>
        </w:r>
      </w:del>
      <w:r w:rsidDel="00000000" w:rsidR="00000000" w:rsidRPr="00000000">
        <w:rPr>
          <w:rtl w:val="0"/>
        </w:rPr>
        <w:t xml:space="preserve">, fashion influencers, and creative world builders to own and manage their personal store</w:t>
      </w:r>
      <w:ins w:author="Mindy Jafek" w:id="4" w:date="2021-12-09T21:34:43Z">
        <w:r w:rsidDel="00000000" w:rsidR="00000000" w:rsidRPr="00000000">
          <w:rPr>
            <w:rtl w:val="0"/>
          </w:rPr>
          <w:t xml:space="preserve">.</w:t>
        </w:r>
      </w:ins>
      <w:r w:rsidDel="00000000" w:rsidR="00000000" w:rsidRPr="00000000">
        <w:rPr>
          <w:rtl w:val="0"/>
        </w:rPr>
        <w:t xml:space="preserve"> </w:t>
      </w:r>
      <w:del w:author="Mindy Jafek" w:id="5" w:date="2021-12-09T21:34:49Z">
        <w:r w:rsidDel="00000000" w:rsidR="00000000" w:rsidRPr="00000000">
          <w:rPr>
            <w:rtl w:val="0"/>
          </w:rPr>
          <w:delText xml:space="preserve">using the “Tycoon” mode on Roblox.</w:delText>
        </w:r>
      </w:del>
      <w:r w:rsidDel="00000000" w:rsidR="00000000" w:rsidRPr="00000000">
        <w:rPr>
          <w:rtl w:val="0"/>
        </w:rPr>
      </w:r>
    </w:p>
    <w:p w:rsidR="00000000" w:rsidDel="00000000" w:rsidP="00000000" w:rsidRDefault="00000000" w:rsidRPr="00000000" w14:paraId="00000005">
      <w:pPr>
        <w:spacing w:after="240" w:before="240" w:line="240" w:lineRule="auto"/>
        <w:jc w:val="both"/>
        <w:rPr/>
      </w:pPr>
      <w:ins w:author="Mindy Jafek" w:id="6" w:date="2021-12-09T21:36:56Z">
        <w:r w:rsidDel="00000000" w:rsidR="00000000" w:rsidRPr="00000000">
          <w:rPr>
            <w:rtl w:val="0"/>
          </w:rPr>
          <w:t xml:space="preserve">Users</w:t>
        </w:r>
      </w:ins>
      <w:del w:author="Mindy Jafek" w:id="6" w:date="2021-12-09T21:36:56Z">
        <w:r w:rsidDel="00000000" w:rsidR="00000000" w:rsidRPr="00000000">
          <w:rPr>
            <w:rtl w:val="0"/>
          </w:rPr>
          <w:delText xml:space="preserve">Players</w:delText>
        </w:r>
      </w:del>
      <w:r w:rsidDel="00000000" w:rsidR="00000000" w:rsidRPr="00000000">
        <w:rPr>
          <w:rtl w:val="0"/>
        </w:rPr>
        <w:t xml:space="preserve"> will be able to buy and sell Forever 21 merchandise, including accessories and clothing, hire non-player characters (NPCs) as employees and express themselves by customizing every aspect of their own store as they try to become the ‘top shop’ in the experience. </w:t>
      </w:r>
      <w:r w:rsidDel="00000000" w:rsidR="00000000" w:rsidRPr="00000000">
        <w:rPr>
          <w:i w:val="1"/>
          <w:rtl w:val="0"/>
        </w:rPr>
        <w:t xml:space="preserve">Forever 21 Shop City </w:t>
      </w:r>
      <w:r w:rsidDel="00000000" w:rsidR="00000000" w:rsidRPr="00000000">
        <w:rPr>
          <w:rtl w:val="0"/>
        </w:rPr>
        <w:t xml:space="preserve">is a community-first game launching in collaboration with some of Roblox’s most “fashion famous” user generated </w:t>
      </w:r>
      <w:ins w:author="Mindy Jafek" w:id="7" w:date="2021-12-09T21:53:27Z">
        <w:r w:rsidDel="00000000" w:rsidR="00000000" w:rsidRPr="00000000">
          <w:rPr>
            <w:rtl w:val="0"/>
          </w:rPr>
          <w:t xml:space="preserve">content </w:t>
        </w:r>
      </w:ins>
      <w:del w:author="Mindy Jafek" w:id="7" w:date="2021-12-09T21:53:27Z">
        <w:r w:rsidDel="00000000" w:rsidR="00000000" w:rsidRPr="00000000">
          <w:rPr>
            <w:rtl w:val="0"/>
          </w:rPr>
          <w:delText xml:space="preserve">accessory </w:delText>
        </w:r>
      </w:del>
      <w:r w:rsidDel="00000000" w:rsidR="00000000" w:rsidRPr="00000000">
        <w:rPr>
          <w:rtl w:val="0"/>
        </w:rPr>
        <w:t xml:space="preserve">creators and Roblox influencers. Led by @Builder_Boy, Forever 21 Shop City’s metaverse fashion consultant, @Beeism, @OceanOrbsRBX, and @Jazzy_X3 who have all created exclusive items for </w:t>
      </w:r>
      <w:r w:rsidDel="00000000" w:rsidR="00000000" w:rsidRPr="00000000">
        <w:rPr>
          <w:i w:val="1"/>
          <w:rtl w:val="0"/>
        </w:rPr>
        <w:t xml:space="preserve">Forever 21 Shop City</w:t>
      </w:r>
      <w:r w:rsidDel="00000000" w:rsidR="00000000" w:rsidRPr="00000000">
        <w:rPr>
          <w:rtl w:val="0"/>
        </w:rPr>
        <w:t xml:space="preserve"> and collectively </w:t>
      </w:r>
      <w:ins w:author="Mindy Jafek" w:id="8" w:date="2021-12-14T01:37:06Z">
        <w:r w:rsidDel="00000000" w:rsidR="00000000" w:rsidRPr="00000000">
          <w:rPr>
            <w:rtl w:val="0"/>
          </w:rPr>
          <w:t xml:space="preserve">had millions of item sales on the platform collectively. </w:t>
        </w:r>
      </w:ins>
      <w:del w:author="Mindy Jafek" w:id="9" w:date="2021-12-14T01:37:00Z">
        <w:r w:rsidDel="00000000" w:rsidR="00000000" w:rsidRPr="00000000">
          <w:rPr>
            <w:rtl w:val="0"/>
          </w:rPr>
          <w:delText xml:space="preserve">sold over </w:delText>
        </w:r>
        <w:r w:rsidDel="00000000" w:rsidR="00000000" w:rsidRPr="00000000">
          <w:rPr>
            <w:rtl w:val="0"/>
          </w:rPr>
          <w:delText xml:space="preserve">70 million avatar items within the game</w:delText>
        </w:r>
      </w:del>
      <w:r w:rsidDel="00000000" w:rsidR="00000000" w:rsidRPr="00000000">
        <w:rPr>
          <w:rtl w:val="0"/>
        </w:rPr>
        <w:t xml:space="preserve">. In addition, </w:t>
      </w:r>
      <w:r w:rsidDel="00000000" w:rsidR="00000000" w:rsidRPr="00000000">
        <w:rPr>
          <w:i w:val="1"/>
          <w:rtl w:val="0"/>
        </w:rPr>
        <w:t xml:space="preserve">Forever 21 Shop City</w:t>
      </w:r>
      <w:r w:rsidDel="00000000" w:rsidR="00000000" w:rsidRPr="00000000">
        <w:rPr>
          <w:rtl w:val="0"/>
        </w:rPr>
        <w:t xml:space="preserve"> will feature personally designed stores by </w:t>
      </w:r>
      <w:del w:author="Mindy Jafek" w:id="10" w:date="2021-12-09T21:55:26Z">
        <w:r w:rsidDel="00000000" w:rsidR="00000000" w:rsidRPr="00000000">
          <w:rPr>
            <w:rtl w:val="0"/>
          </w:rPr>
          <w:delText xml:space="preserve">some of Roblox’s most prominent and diverse </w:delText>
        </w:r>
      </w:del>
      <w:r w:rsidDel="00000000" w:rsidR="00000000" w:rsidRPr="00000000">
        <w:rPr>
          <w:rtl w:val="0"/>
        </w:rPr>
        <w:t xml:space="preserve">influencers such as KrystinPlays, Shaylo, and the Sopo Squad.</w:t>
      </w:r>
    </w:p>
    <w:p w:rsidR="00000000" w:rsidDel="00000000" w:rsidP="00000000" w:rsidRDefault="00000000" w:rsidRPr="00000000" w14:paraId="00000006">
      <w:pPr>
        <w:spacing w:after="240" w:before="240" w:line="240" w:lineRule="auto"/>
        <w:jc w:val="both"/>
        <w:rPr>
          <w:highlight w:val="yellow"/>
        </w:rPr>
      </w:pPr>
      <w:r w:rsidDel="00000000" w:rsidR="00000000" w:rsidRPr="00000000">
        <w:rPr>
          <w:rtl w:val="0"/>
        </w:rPr>
        <w:t xml:space="preserve">“The metaverse is the most transformative innovation since the creation of the internet. Roblox is one of the platforms creating the biggest business opportunities for brands with </w:t>
      </w:r>
      <w:del w:author="Mindy Jafek" w:id="11" w:date="2021-12-14T01:38:54Z">
        <w:r w:rsidDel="00000000" w:rsidR="00000000" w:rsidRPr="00000000">
          <w:rPr>
            <w:rtl w:val="0"/>
          </w:rPr>
          <w:delText xml:space="preserve">ove</w:delText>
        </w:r>
      </w:del>
      <w:r w:rsidDel="00000000" w:rsidR="00000000" w:rsidRPr="00000000">
        <w:rPr>
          <w:rtl w:val="0"/>
        </w:rPr>
        <w:t xml:space="preserve">r</w:t>
      </w:r>
      <w:ins w:author="Mindy Jafek" w:id="12" w:date="2021-12-14T01:38:56Z">
        <w:r w:rsidDel="00000000" w:rsidR="00000000" w:rsidRPr="00000000">
          <w:rPr>
            <w:rtl w:val="0"/>
          </w:rPr>
          <w:t xml:space="preserve"> more than</w:t>
        </w:r>
      </w:ins>
      <w:r w:rsidDel="00000000" w:rsidR="00000000" w:rsidRPr="00000000">
        <w:rPr>
          <w:rtl w:val="0"/>
        </w:rPr>
        <w:t xml:space="preserve"> </w:t>
      </w:r>
      <w:ins w:author="Mindy Jafek" w:id="13" w:date="2021-12-09T23:08:58Z">
        <w:r w:rsidDel="00000000" w:rsidR="00000000" w:rsidRPr="00000000">
          <w:rPr>
            <w:rtl w:val="0"/>
          </w:rPr>
          <w:t xml:space="preserve">50M daily </w:t>
        </w:r>
        <w:r w:rsidDel="00000000" w:rsidR="00000000" w:rsidRPr="00000000">
          <w:rPr>
            <w:rtl w:val="0"/>
          </w:rPr>
          <w:t xml:space="preserve">active users</w:t>
        </w:r>
        <w:del w:author="Mindy Jafek" w:id="13" w:date="2021-12-09T23:08:58Z">
          <w:r w:rsidDel="00000000" w:rsidR="00000000" w:rsidRPr="00000000">
            <w:rPr>
              <w:rtl w:val="0"/>
            </w:rPr>
            <w:delText xml:space="preserve">active</w:delText>
          </w:r>
        </w:del>
      </w:ins>
      <w:del w:author="Mindy Jafek" w:id="13" w:date="2021-12-09T23:08:58Z">
        <w:r w:rsidDel="00000000" w:rsidR="00000000" w:rsidRPr="00000000">
          <w:rPr>
            <w:rtl w:val="0"/>
          </w:rPr>
          <w:delText xml:space="preserve">200M monthly </w:delText>
        </w:r>
      </w:del>
      <w:ins w:author="Mindy Jafek" w:id="13" w:date="2021-12-09T23:08:58Z">
        <w:del w:author="Mindy Jafek" w:id="13" w:date="2021-12-09T23:08:58Z">
          <w:r w:rsidDel="00000000" w:rsidR="00000000" w:rsidRPr="00000000">
            <w:rPr>
              <w:rtl w:val="0"/>
            </w:rPr>
            <w:delText xml:space="preserve">users</w:delText>
          </w:r>
        </w:del>
      </w:ins>
      <w:del w:author="Mindy Jafek" w:id="13" w:date="2021-12-09T23:08:58Z">
        <w:r w:rsidDel="00000000" w:rsidR="00000000" w:rsidRPr="00000000">
          <w:rPr>
            <w:rtl w:val="0"/>
          </w:rPr>
          <w:delText xml:space="preserve">players</w:delText>
        </w:r>
      </w:del>
      <w:r w:rsidDel="00000000" w:rsidR="00000000" w:rsidRPr="00000000">
        <w:rPr>
          <w:rtl w:val="0"/>
        </w:rPr>
        <w:t xml:space="preserve"> who socialize and live digital lives for hours every day, just like my daughter and all her friends do. That’s why I created the Virtual Brand Group”, said Justin Hochberg, VBG’s CEO. “Our collaboration with Forever 21 marks not just one of the biggest metaverse launches this year, but the first to combine</w:t>
      </w:r>
      <w:commentRangeStart w:id="0"/>
      <w:commentRangeStart w:id="1"/>
      <w:commentRangeStart w:id="2"/>
      <w:r w:rsidDel="00000000" w:rsidR="00000000" w:rsidRPr="00000000">
        <w:rPr>
          <w:rtl w:val="0"/>
        </w:rPr>
        <w:t xml:space="preserve"> physical and virtual worlds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spacing w:after="240" w:before="240" w:line="240" w:lineRule="auto"/>
        <w:jc w:val="both"/>
        <w:rPr/>
      </w:pPr>
      <w:r w:rsidDel="00000000" w:rsidR="00000000" w:rsidRPr="00000000">
        <w:rPr>
          <w:i w:val="1"/>
          <w:rtl w:val="0"/>
        </w:rPr>
        <w:t xml:space="preserve">Forever 21 Shop City</w:t>
      </w:r>
      <w:r w:rsidDel="00000000" w:rsidR="00000000" w:rsidRPr="00000000">
        <w:rPr>
          <w:rtl w:val="0"/>
        </w:rPr>
        <w:t xml:space="preserve"> allows players to build and manage every aspect of gameplay with an unprecedented amount of control, encouraging them to express their individuality as they build their store with unprecedented customization options. Key features include:</w:t>
      </w:r>
    </w:p>
    <w:p w:rsidR="00000000" w:rsidDel="00000000" w:rsidP="00000000" w:rsidRDefault="00000000" w:rsidRPr="00000000" w14:paraId="00000008">
      <w:pPr>
        <w:spacing w:after="240" w:before="240" w:line="240" w:lineRule="auto"/>
        <w:ind w:left="720" w:firstLine="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Store Location</w:t>
      </w:r>
      <w:r w:rsidDel="00000000" w:rsidR="00000000" w:rsidRPr="00000000">
        <w:rPr>
          <w:rtl w:val="0"/>
        </w:rPr>
        <w:t xml:space="preserve">: </w:t>
      </w:r>
      <w:ins w:author="Mindy Jafek" w:id="14" w:date="2021-12-09T22:00:50Z">
        <w:commentRangeStart w:id="3"/>
        <w:r w:rsidDel="00000000" w:rsidR="00000000" w:rsidRPr="00000000">
          <w:rPr>
            <w:rtl w:val="0"/>
          </w:rPr>
          <w:t xml:space="preserve">Users</w:t>
        </w:r>
      </w:ins>
      <w:del w:author="Mindy Jafek" w:id="14" w:date="2021-12-09T22:00:50Z">
        <w:commentRangeEnd w:id="3"/>
        <w:r w:rsidDel="00000000" w:rsidR="00000000" w:rsidRPr="00000000">
          <w:commentReference w:id="3"/>
        </w:r>
        <w:r w:rsidDel="00000000" w:rsidR="00000000" w:rsidRPr="00000000">
          <w:rPr>
            <w:rtl w:val="0"/>
          </w:rPr>
          <w:delText xml:space="preserve">Players </w:delText>
        </w:r>
      </w:del>
      <w:ins w:author="Mindy Jafek" w:id="14" w:date="2021-12-09T22:00:50Z">
        <w:r w:rsidDel="00000000" w:rsidR="00000000" w:rsidRPr="00000000">
          <w:rPr>
            <w:rtl w:val="0"/>
          </w:rPr>
          <w:t xml:space="preserve"> </w:t>
        </w:r>
      </w:ins>
      <w:r w:rsidDel="00000000" w:rsidR="00000000" w:rsidRPr="00000000">
        <w:rPr>
          <w:rtl w:val="0"/>
        </w:rPr>
        <w:t xml:space="preserve">will be able to choose and swap their locations anywhere in-game.</w:t>
      </w:r>
    </w:p>
    <w:p w:rsidR="00000000" w:rsidDel="00000000" w:rsidP="00000000" w:rsidRDefault="00000000" w:rsidRPr="00000000" w14:paraId="00000009">
      <w:pPr>
        <w:spacing w:after="240" w:before="240" w:line="240" w:lineRule="auto"/>
        <w:ind w:left="720" w:firstLine="0"/>
        <w:jc w:val="both"/>
        <w:rPr/>
      </w:pPr>
      <w:r w:rsidDel="00000000" w:rsidR="00000000" w:rsidRPr="00000000">
        <w:rPr>
          <w:rtl w:val="0"/>
        </w:rPr>
        <w:t xml:space="preserve">●</w:t>
      </w:r>
      <w:r w:rsidDel="00000000" w:rsidR="00000000" w:rsidRPr="00000000">
        <w:rPr>
          <w:sz w:val="14"/>
          <w:szCs w:val="14"/>
          <w:rtl w:val="0"/>
        </w:rPr>
        <w:t xml:space="preserve">     </w:t>
      </w:r>
      <w:del w:author="Mindy Jafek" w:id="15" w:date="2021-12-09T23:12:01Z">
        <w:r w:rsidDel="00000000" w:rsidR="00000000" w:rsidRPr="00000000">
          <w:rPr>
            <w:b w:val="1"/>
            <w:rtl w:val="0"/>
          </w:rPr>
          <w:delText xml:space="preserve">Player </w:delText>
        </w:r>
      </w:del>
      <w:r w:rsidDel="00000000" w:rsidR="00000000" w:rsidRPr="00000000">
        <w:rPr>
          <w:b w:val="1"/>
          <w:rtl w:val="0"/>
        </w:rPr>
        <w:t xml:space="preserve">Tasks</w:t>
      </w:r>
      <w:r w:rsidDel="00000000" w:rsidR="00000000" w:rsidRPr="00000000">
        <w:rPr>
          <w:rtl w:val="0"/>
        </w:rPr>
        <w:t xml:space="preserve">: </w:t>
      </w:r>
      <w:ins w:author="Mindy Jafek" w:id="16" w:date="2021-12-09T22:00:55Z">
        <w:r w:rsidDel="00000000" w:rsidR="00000000" w:rsidRPr="00000000">
          <w:rPr>
            <w:rtl w:val="0"/>
          </w:rPr>
          <w:t xml:space="preserve">Users</w:t>
        </w:r>
      </w:ins>
      <w:del w:author="Mindy Jafek" w:id="16" w:date="2021-12-09T22:00:55Z">
        <w:r w:rsidDel="00000000" w:rsidR="00000000" w:rsidRPr="00000000">
          <w:rPr>
            <w:rtl w:val="0"/>
          </w:rPr>
          <w:delText xml:space="preserve">Players </w:delText>
        </w:r>
      </w:del>
      <w:ins w:author="Mindy Jafek" w:id="16" w:date="2021-12-09T22:00:55Z">
        <w:r w:rsidDel="00000000" w:rsidR="00000000" w:rsidRPr="00000000">
          <w:rPr>
            <w:rtl w:val="0"/>
          </w:rPr>
          <w:t xml:space="preserve"> </w:t>
        </w:r>
      </w:ins>
      <w:r w:rsidDel="00000000" w:rsidR="00000000" w:rsidRPr="00000000">
        <w:rPr>
          <w:rtl w:val="0"/>
        </w:rPr>
        <w:t xml:space="preserve">run their store with real life functionality including stocking inventory, working different jobs, assisting customers, operating the cash register, hiring employees and decorating their storefront windows.</w:t>
      </w:r>
    </w:p>
    <w:p w:rsidR="00000000" w:rsidDel="00000000" w:rsidP="00000000" w:rsidRDefault="00000000" w:rsidRPr="00000000" w14:paraId="0000000A">
      <w:pPr>
        <w:spacing w:after="240" w:before="240" w:line="240" w:lineRule="auto"/>
        <w:ind w:left="720" w:firstLine="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Interior Customization</w:t>
      </w:r>
      <w:r w:rsidDel="00000000" w:rsidR="00000000" w:rsidRPr="00000000">
        <w:rPr>
          <w:rtl w:val="0"/>
        </w:rPr>
        <w:t xml:space="preserve">: </w:t>
      </w:r>
      <w:ins w:author="Mindy Jafek" w:id="17" w:date="2021-12-09T22:12:20Z">
        <w:r w:rsidDel="00000000" w:rsidR="00000000" w:rsidRPr="00000000">
          <w:rPr>
            <w:rtl w:val="0"/>
          </w:rPr>
          <w:t xml:space="preserve">Users</w:t>
        </w:r>
      </w:ins>
      <w:del w:author="Mindy Jafek" w:id="17" w:date="2021-12-09T22:12:20Z">
        <w:r w:rsidDel="00000000" w:rsidR="00000000" w:rsidRPr="00000000">
          <w:rPr>
            <w:rtl w:val="0"/>
          </w:rPr>
          <w:delText xml:space="preserve">Players</w:delText>
        </w:r>
      </w:del>
      <w:r w:rsidDel="00000000" w:rsidR="00000000" w:rsidRPr="00000000">
        <w:rPr>
          <w:rtl w:val="0"/>
        </w:rPr>
        <w:t xml:space="preserve"> will be able to buy, place, mix and match assets within their store from furniture and fixtures to art, lighting and music that suit their style.</w:t>
      </w:r>
    </w:p>
    <w:p w:rsidR="00000000" w:rsidDel="00000000" w:rsidP="00000000" w:rsidRDefault="00000000" w:rsidRPr="00000000" w14:paraId="0000000B">
      <w:pPr>
        <w:spacing w:after="240" w:before="240" w:line="240" w:lineRule="auto"/>
        <w:ind w:left="720" w:firstLine="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Curating Merchandise from the physical to the virtual and back:</w:t>
      </w:r>
      <w:r w:rsidDel="00000000" w:rsidR="00000000" w:rsidRPr="00000000">
        <w:rPr>
          <w:rtl w:val="0"/>
        </w:rPr>
        <w:t xml:space="preserve"> As Forever 21 releases new collections in their physical and e-commerce stores, </w:t>
      </w:r>
      <w:r w:rsidDel="00000000" w:rsidR="00000000" w:rsidRPr="00000000">
        <w:rPr>
          <w:i w:val="1"/>
          <w:rtl w:val="0"/>
        </w:rPr>
        <w:t xml:space="preserve">Forever 21 Shop City</w:t>
      </w:r>
      <w:r w:rsidDel="00000000" w:rsidR="00000000" w:rsidRPr="00000000">
        <w:rPr>
          <w:rtl w:val="0"/>
        </w:rPr>
        <w:t xml:space="preserve"> will simultaneously offer the ability to add the same merchandise to each store or buy it for your</w:t>
      </w:r>
      <w:ins w:author="Mindy Jafek" w:id="18" w:date="2021-12-09T22:12:33Z">
        <w:r w:rsidDel="00000000" w:rsidR="00000000" w:rsidRPr="00000000">
          <w:rPr>
            <w:rtl w:val="0"/>
          </w:rPr>
          <w:t xml:space="preserve"> </w:t>
        </w:r>
      </w:ins>
      <w:r w:rsidDel="00000000" w:rsidR="00000000" w:rsidRPr="00000000">
        <w:rPr>
          <w:rtl w:val="0"/>
        </w:rPr>
        <w:t xml:space="preserve">Roblox avatar.</w:t>
      </w:r>
    </w:p>
    <w:p w:rsidR="00000000" w:rsidDel="00000000" w:rsidP="00000000" w:rsidRDefault="00000000" w:rsidRPr="00000000" w14:paraId="0000000C">
      <w:pPr>
        <w:spacing w:after="240" w:before="240" w:line="240" w:lineRule="auto"/>
        <w:ind w:left="720" w:firstLine="0"/>
        <w:jc w:val="both"/>
        <w:rPr/>
      </w:pPr>
      <w:r w:rsidDel="00000000" w:rsidR="00000000" w:rsidRPr="00000000">
        <w:rPr>
          <w:rtl w:val="0"/>
        </w:rPr>
        <w:t xml:space="preserve">●</w:t>
      </w:r>
      <w:r w:rsidDel="00000000" w:rsidR="00000000" w:rsidRPr="00000000">
        <w:rPr>
          <w:sz w:val="14"/>
          <w:szCs w:val="14"/>
          <w:rtl w:val="0"/>
        </w:rPr>
        <w:t xml:space="preserve"> </w:t>
      </w:r>
      <w:del w:author="Mindy Jafek" w:id="19" w:date="2021-12-09T22:12:37Z">
        <w:r w:rsidDel="00000000" w:rsidR="00000000" w:rsidRPr="00000000">
          <w:rPr>
            <w:sz w:val="14"/>
            <w:szCs w:val="14"/>
            <w:rtl w:val="0"/>
          </w:rPr>
          <w:delText xml:space="preserve">    </w:delText>
        </w:r>
      </w:del>
      <w:r w:rsidDel="00000000" w:rsidR="00000000" w:rsidRPr="00000000">
        <w:rPr>
          <w:b w:val="1"/>
          <w:rtl w:val="0"/>
        </w:rPr>
        <w:t xml:space="preserve">Building Upgrades and Unique Store Styles</w:t>
      </w:r>
      <w:r w:rsidDel="00000000" w:rsidR="00000000" w:rsidRPr="00000000">
        <w:rPr>
          <w:rtl w:val="0"/>
        </w:rPr>
        <w:t xml:space="preserve">: All </w:t>
      </w:r>
      <w:ins w:author="Mindy Jafek" w:id="20" w:date="2021-12-09T22:12:45Z">
        <w:r w:rsidDel="00000000" w:rsidR="00000000" w:rsidRPr="00000000">
          <w:rPr>
            <w:rtl w:val="0"/>
          </w:rPr>
          <w:t xml:space="preserve">users</w:t>
        </w:r>
      </w:ins>
      <w:del w:author="Mindy Jafek" w:id="20" w:date="2021-12-09T22:12:45Z">
        <w:r w:rsidDel="00000000" w:rsidR="00000000" w:rsidRPr="00000000">
          <w:rPr>
            <w:rtl w:val="0"/>
          </w:rPr>
          <w:delText xml:space="preserve">players</w:delText>
        </w:r>
      </w:del>
      <w:r w:rsidDel="00000000" w:rsidR="00000000" w:rsidRPr="00000000">
        <w:rPr>
          <w:rtl w:val="0"/>
        </w:rPr>
        <w:t xml:space="preserve"> start with a ready-to-be-customized sleek glass store. As </w:t>
      </w:r>
      <w:ins w:author="Mindy Jafek" w:id="21" w:date="2021-12-09T22:12:59Z">
        <w:r w:rsidDel="00000000" w:rsidR="00000000" w:rsidRPr="00000000">
          <w:rPr>
            <w:rtl w:val="0"/>
          </w:rPr>
          <w:t xml:space="preserve">they</w:t>
        </w:r>
      </w:ins>
      <w:del w:author="Mindy Jafek" w:id="21" w:date="2021-12-09T22:12:59Z">
        <w:r w:rsidDel="00000000" w:rsidR="00000000" w:rsidRPr="00000000">
          <w:rPr>
            <w:rtl w:val="0"/>
          </w:rPr>
          <w:delText xml:space="preserve">players</w:delText>
        </w:r>
      </w:del>
      <w:r w:rsidDel="00000000" w:rsidR="00000000" w:rsidRPr="00000000">
        <w:rPr>
          <w:rtl w:val="0"/>
        </w:rPr>
        <w:t xml:space="preserve"> succeed, </w:t>
      </w:r>
      <w:ins w:author="Mindy Jafek" w:id="22" w:date="2021-12-09T22:13:04Z">
        <w:r w:rsidDel="00000000" w:rsidR="00000000" w:rsidRPr="00000000">
          <w:rPr>
            <w:rtl w:val="0"/>
          </w:rPr>
          <w:t xml:space="preserve">users</w:t>
        </w:r>
      </w:ins>
      <w:del w:author="Mindy Jafek" w:id="22" w:date="2021-12-09T22:13:04Z">
        <w:r w:rsidDel="00000000" w:rsidR="00000000" w:rsidRPr="00000000">
          <w:rPr>
            <w:rtl w:val="0"/>
          </w:rPr>
          <w:delText xml:space="preserve">they</w:delText>
        </w:r>
      </w:del>
      <w:r w:rsidDel="00000000" w:rsidR="00000000" w:rsidRPr="00000000">
        <w:rPr>
          <w:rtl w:val="0"/>
        </w:rPr>
        <w:t xml:space="preserve"> earn points to expand their store, not only adding additional floors and options, but customized exteriors with lights and architectural themes including </w:t>
      </w:r>
      <w:commentRangeStart w:id="4"/>
      <w:r w:rsidDel="00000000" w:rsidR="00000000" w:rsidRPr="00000000">
        <w:rPr>
          <w:rtl w:val="0"/>
        </w:rPr>
        <w:t xml:space="preserve">Cottage Core, FutureScape, Cyber Punk, Eco-Urban</w:t>
      </w:r>
      <w:commentRangeEnd w:id="4"/>
      <w:r w:rsidDel="00000000" w:rsidR="00000000" w:rsidRPr="00000000">
        <w:commentReference w:id="4"/>
      </w:r>
      <w:r w:rsidDel="00000000" w:rsidR="00000000" w:rsidRPr="00000000">
        <w:rPr>
          <w:rtl w:val="0"/>
        </w:rPr>
        <w:t xml:space="preserve"> and Malibu Mansion.</w:t>
      </w:r>
    </w:p>
    <w:p w:rsidR="00000000" w:rsidDel="00000000" w:rsidP="00000000" w:rsidRDefault="00000000" w:rsidRPr="00000000" w14:paraId="0000000D">
      <w:pPr>
        <w:spacing w:after="240" w:before="240" w:line="240" w:lineRule="auto"/>
        <w:jc w:val="both"/>
        <w:rPr/>
      </w:pPr>
      <w:r w:rsidDel="00000000" w:rsidR="00000000" w:rsidRPr="00000000">
        <w:rPr>
          <w:i w:val="1"/>
          <w:rtl w:val="0"/>
        </w:rPr>
        <w:t xml:space="preserve">Forever 21 Shop City</w:t>
      </w:r>
      <w:r w:rsidDel="00000000" w:rsidR="00000000" w:rsidRPr="00000000">
        <w:rPr>
          <w:rtl w:val="0"/>
        </w:rPr>
        <w:t xml:space="preserve"> also features four exciting, themed districts including entertainment, obstacle course, food court and yellow carpet, where </w:t>
      </w:r>
      <w:ins w:author="Mindy Jafek" w:id="23" w:date="2021-12-09T22:15:54Z">
        <w:r w:rsidDel="00000000" w:rsidR="00000000" w:rsidRPr="00000000">
          <w:rPr>
            <w:rtl w:val="0"/>
          </w:rPr>
          <w:t xml:space="preserve">users</w:t>
        </w:r>
      </w:ins>
      <w:del w:author="Mindy Jafek" w:id="23" w:date="2021-12-09T22:15:54Z">
        <w:r w:rsidDel="00000000" w:rsidR="00000000" w:rsidRPr="00000000">
          <w:rPr>
            <w:rtl w:val="0"/>
          </w:rPr>
          <w:delText xml:space="preserve">players</w:delText>
        </w:r>
      </w:del>
      <w:r w:rsidDel="00000000" w:rsidR="00000000" w:rsidRPr="00000000">
        <w:rPr>
          <w:rtl w:val="0"/>
        </w:rPr>
        <w:t xml:space="preserve"> can role play, meet up with friends, discover hidden rare items and build their community. Key locations include:</w:t>
      </w:r>
    </w:p>
    <w:p w:rsidR="00000000" w:rsidDel="00000000" w:rsidP="00000000" w:rsidRDefault="00000000" w:rsidRPr="00000000" w14:paraId="0000000E">
      <w:pPr>
        <w:spacing w:after="240" w:before="240" w:line="240" w:lineRule="auto"/>
        <w:ind w:left="720" w:firstLine="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Yellow Carpet Zone</w:t>
      </w:r>
      <w:r w:rsidDel="00000000" w:rsidR="00000000" w:rsidRPr="00000000">
        <w:rPr>
          <w:rtl w:val="0"/>
        </w:rPr>
        <w:t xml:space="preserve">: Every </w:t>
      </w:r>
      <w:ins w:author="Mindy Jafek" w:id="24" w:date="2021-12-09T22:16:03Z">
        <w:r w:rsidDel="00000000" w:rsidR="00000000" w:rsidRPr="00000000">
          <w:rPr>
            <w:rtl w:val="0"/>
          </w:rPr>
          <w:t xml:space="preserve">user</w:t>
        </w:r>
      </w:ins>
      <w:del w:author="Mindy Jafek" w:id="24" w:date="2021-12-09T22:16:03Z">
        <w:r w:rsidDel="00000000" w:rsidR="00000000" w:rsidRPr="00000000">
          <w:rPr>
            <w:rtl w:val="0"/>
          </w:rPr>
          <w:delText xml:space="preserve">player</w:delText>
        </w:r>
      </w:del>
      <w:r w:rsidDel="00000000" w:rsidR="00000000" w:rsidRPr="00000000">
        <w:rPr>
          <w:rtl w:val="0"/>
        </w:rPr>
        <w:t xml:space="preserve"> enters </w:t>
      </w:r>
      <w:r w:rsidDel="00000000" w:rsidR="00000000" w:rsidRPr="00000000">
        <w:rPr>
          <w:i w:val="1"/>
          <w:rtl w:val="0"/>
        </w:rPr>
        <w:t xml:space="preserve">Forever 21 Shop City</w:t>
      </w:r>
      <w:r w:rsidDel="00000000" w:rsidR="00000000" w:rsidRPr="00000000">
        <w:rPr>
          <w:rtl w:val="0"/>
        </w:rPr>
        <w:t xml:space="preserve"> with an appearance on the signature yellow carpet to thumping music and frenzied paparazzi, screaming to grab a picture of each avatar. </w:t>
      </w:r>
      <w:ins w:author="Mindy Jafek" w:id="25" w:date="2021-12-09T22:16:12Z">
        <w:r w:rsidDel="00000000" w:rsidR="00000000" w:rsidRPr="00000000">
          <w:rPr>
            <w:rtl w:val="0"/>
          </w:rPr>
          <w:t xml:space="preserve">Users</w:t>
        </w:r>
      </w:ins>
      <w:del w:author="Mindy Jafek" w:id="25" w:date="2021-12-09T22:16:12Z">
        <w:r w:rsidDel="00000000" w:rsidR="00000000" w:rsidRPr="00000000">
          <w:rPr>
            <w:rtl w:val="0"/>
          </w:rPr>
          <w:delText xml:space="preserve">Players</w:delText>
        </w:r>
      </w:del>
      <w:r w:rsidDel="00000000" w:rsidR="00000000" w:rsidRPr="00000000">
        <w:rPr>
          <w:rtl w:val="0"/>
        </w:rPr>
        <w:t xml:space="preserve"> can strike a pose and share their styles with friends and across social media using one of six exclusive frame styles.</w:t>
      </w:r>
    </w:p>
    <w:p w:rsidR="00000000" w:rsidDel="00000000" w:rsidP="00000000" w:rsidRDefault="00000000" w:rsidRPr="00000000" w14:paraId="0000000F">
      <w:pPr>
        <w:spacing w:after="240" w:before="240" w:line="240" w:lineRule="auto"/>
        <w:ind w:left="720" w:firstLine="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Forever 21 Flagship Store</w:t>
      </w:r>
      <w:r w:rsidDel="00000000" w:rsidR="00000000" w:rsidRPr="00000000">
        <w:rPr>
          <w:rtl w:val="0"/>
        </w:rPr>
        <w:t xml:space="preserve">: Located at the hub of </w:t>
      </w:r>
      <w:r w:rsidDel="00000000" w:rsidR="00000000" w:rsidRPr="00000000">
        <w:rPr>
          <w:i w:val="1"/>
          <w:rtl w:val="0"/>
        </w:rPr>
        <w:t xml:space="preserve">Forever 21 Shop City</w:t>
      </w:r>
      <w:r w:rsidDel="00000000" w:rsidR="00000000" w:rsidRPr="00000000">
        <w:rPr>
          <w:rtl w:val="0"/>
        </w:rPr>
        <w:t xml:space="preserve"> </w:t>
      </w:r>
      <w:ins w:author="Mindy Jafek" w:id="26" w:date="2021-12-09T22:16:20Z">
        <w:r w:rsidDel="00000000" w:rsidR="00000000" w:rsidRPr="00000000">
          <w:rPr>
            <w:rtl w:val="0"/>
          </w:rPr>
          <w:t xml:space="preserve">users</w:t>
        </w:r>
      </w:ins>
      <w:del w:author="Mindy Jafek" w:id="26" w:date="2021-12-09T22:16:20Z">
        <w:r w:rsidDel="00000000" w:rsidR="00000000" w:rsidRPr="00000000">
          <w:rPr>
            <w:rtl w:val="0"/>
          </w:rPr>
          <w:delText xml:space="preserve">players</w:delText>
        </w:r>
      </w:del>
      <w:r w:rsidDel="00000000" w:rsidR="00000000" w:rsidRPr="00000000">
        <w:rPr>
          <w:rtl w:val="0"/>
        </w:rPr>
        <w:t xml:space="preserve"> get drops of new merchandise for themselves and their stores, restock inventory, socialize with others, and check out new design elements to use in their stores.</w:t>
      </w:r>
    </w:p>
    <w:p w:rsidR="00000000" w:rsidDel="00000000" w:rsidP="00000000" w:rsidRDefault="00000000" w:rsidRPr="00000000" w14:paraId="00000010">
      <w:pPr>
        <w:spacing w:after="240" w:before="240" w:line="240" w:lineRule="auto"/>
        <w:jc w:val="both"/>
        <w:rPr>
          <w:highlight w:val="yellow"/>
        </w:rPr>
      </w:pPr>
      <w:commentRangeStart w:id="5"/>
      <w:r w:rsidDel="00000000" w:rsidR="00000000" w:rsidRPr="00000000">
        <w:rPr>
          <w:highlight w:val="yellow"/>
          <w:rtl w:val="0"/>
        </w:rPr>
        <w:t xml:space="preserve">Katrina Glusac, Chief Merchandising Officer at Forever 21 said: “With </w:t>
      </w:r>
      <w:r w:rsidDel="00000000" w:rsidR="00000000" w:rsidRPr="00000000">
        <w:rPr>
          <w:i w:val="1"/>
          <w:highlight w:val="yellow"/>
          <w:rtl w:val="0"/>
        </w:rPr>
        <w:t xml:space="preserve">Forever 21 Shop City</w:t>
      </w:r>
      <w:r w:rsidDel="00000000" w:rsidR="00000000" w:rsidRPr="00000000">
        <w:rPr>
          <w:highlight w:val="yellow"/>
          <w:rtl w:val="0"/>
        </w:rPr>
        <w:t xml:space="preserve">, our goal is to expand how we engage with customers, extending our presence and product in new ways.. We’re excited to provide a new space on Roblox where our fans can connect with their community and bring their own vision of Forever 21 to life.”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1">
      <w:pPr>
        <w:spacing w:after="240" w:before="240" w:line="240" w:lineRule="auto"/>
        <w:jc w:val="both"/>
        <w:rPr/>
      </w:pPr>
      <w:commentRangeStart w:id="6"/>
      <w:commentRangeStart w:id="7"/>
      <w:r w:rsidDel="00000000" w:rsidR="00000000" w:rsidRPr="00000000">
        <w:rPr>
          <w:i w:val="1"/>
          <w:rtl w:val="0"/>
        </w:rPr>
        <w:t xml:space="preserve">The 21st of each month on Roblox</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will be “Forever 21 Day,” integrating new themed content and activities. December 21st will mark the first-ever Forever 21 Day and will commence with a holiday-themed update. To learn more about </w:t>
      </w:r>
      <w:r w:rsidDel="00000000" w:rsidR="00000000" w:rsidRPr="00000000">
        <w:rPr>
          <w:i w:val="1"/>
          <w:rtl w:val="0"/>
        </w:rPr>
        <w:t xml:space="preserve">Forever 21 Shop City</w:t>
      </w:r>
      <w:r w:rsidDel="00000000" w:rsidR="00000000" w:rsidRPr="00000000">
        <w:rPr>
          <w:rtl w:val="0"/>
        </w:rPr>
        <w:t xml:space="preserve">, including how to download and play the game on mobile, PC, or Mac, please visit [</w:t>
      </w:r>
      <w:r w:rsidDel="00000000" w:rsidR="00000000" w:rsidRPr="00000000">
        <w:rPr>
          <w:highlight w:val="yellow"/>
          <w:rtl w:val="0"/>
        </w:rPr>
        <w:t xml:space="preserve">INSERT ROBLOX LINK or GAME VIDEO SIZZLE</w:t>
      </w:r>
      <w:r w:rsidDel="00000000" w:rsidR="00000000" w:rsidRPr="00000000">
        <w:rPr>
          <w:rtl w:val="0"/>
        </w:rPr>
        <w:t xml:space="preserve">] or go to @themetamall [</w:t>
      </w:r>
      <w:r w:rsidDel="00000000" w:rsidR="00000000" w:rsidRPr="00000000">
        <w:rPr>
          <w:highlight w:val="yellow"/>
          <w:rtl w:val="0"/>
        </w:rPr>
        <w:t xml:space="preserve">insert platform name</w:t>
      </w:r>
      <w:r w:rsidDel="00000000" w:rsidR="00000000" w:rsidRPr="00000000">
        <w:rPr>
          <w:rtl w:val="0"/>
        </w:rPr>
        <w:t xml:space="preserve">] /</w:t>
      </w:r>
      <w:hyperlink r:id="rId7">
        <w:r w:rsidDel="00000000" w:rsidR="00000000" w:rsidRPr="00000000">
          <w:rPr>
            <w:rtl w:val="0"/>
          </w:rPr>
          <w:t xml:space="preserve"> </w:t>
        </w:r>
      </w:hyperlink>
      <w:hyperlink r:id="rId8">
        <w:r w:rsidDel="00000000" w:rsidR="00000000" w:rsidRPr="00000000">
          <w:rPr>
            <w:color w:val="1155cc"/>
            <w:u w:val="single"/>
            <w:rtl w:val="0"/>
          </w:rPr>
          <w:t xml:space="preserve">@Forever21</w:t>
        </w:r>
      </w:hyperlink>
      <w:r w:rsidDel="00000000" w:rsidR="00000000" w:rsidRPr="00000000">
        <w:rPr>
          <w:rtl w:val="0"/>
        </w:rPr>
        <w:t xml:space="preserve">.</w:t>
      </w:r>
    </w:p>
    <w:p w:rsidR="00000000" w:rsidDel="00000000" w:rsidP="00000000" w:rsidRDefault="00000000" w:rsidRPr="00000000" w14:paraId="00000012">
      <w:pPr>
        <w:spacing w:after="240" w:before="240" w:line="240" w:lineRule="auto"/>
        <w:jc w:val="both"/>
        <w:rPr/>
      </w:pPr>
      <w:r w:rsidDel="00000000" w:rsidR="00000000" w:rsidRPr="00000000">
        <w:rPr>
          <w:rtl w:val="0"/>
        </w:rPr>
        <w:t xml:space="preserve">Please find a link to press assets </w:t>
      </w:r>
      <w:r w:rsidDel="00000000" w:rsidR="00000000" w:rsidRPr="00000000">
        <w:rPr>
          <w:highlight w:val="yellow"/>
          <w:rtl w:val="0"/>
        </w:rPr>
        <w:t xml:space="preserve">here [insert link]</w:t>
      </w:r>
      <w:r w:rsidDel="00000000" w:rsidR="00000000" w:rsidRPr="00000000">
        <w:rPr>
          <w:rtl w:val="0"/>
        </w:rPr>
        <w:t xml:space="preserve">.</w:t>
      </w:r>
    </w:p>
    <w:p w:rsidR="00000000" w:rsidDel="00000000" w:rsidP="00000000" w:rsidRDefault="00000000" w:rsidRPr="00000000" w14:paraId="00000013">
      <w:pPr>
        <w:spacing w:after="240" w:before="240" w:line="240" w:lineRule="auto"/>
        <w:jc w:val="center"/>
        <w:rPr/>
      </w:pPr>
      <w:r w:rsidDel="00000000" w:rsidR="00000000" w:rsidRPr="00000000">
        <w:rPr>
          <w:rtl w:val="0"/>
        </w:rPr>
        <w:t xml:space="preserve">###</w:t>
      </w:r>
    </w:p>
    <w:p w:rsidR="00000000" w:rsidDel="00000000" w:rsidP="00000000" w:rsidRDefault="00000000" w:rsidRPr="00000000" w14:paraId="00000014">
      <w:pPr>
        <w:spacing w:after="240" w:before="240" w:line="240" w:lineRule="auto"/>
        <w:jc w:val="both"/>
        <w:rPr>
          <w:b w:val="1"/>
          <w:u w:val="single"/>
        </w:rPr>
      </w:pPr>
      <w:r w:rsidDel="00000000" w:rsidR="00000000" w:rsidRPr="00000000">
        <w:rPr>
          <w:b w:val="1"/>
          <w:u w:val="single"/>
          <w:rtl w:val="0"/>
        </w:rPr>
        <w:t xml:space="preserve">About Virtual Brand Group</w:t>
      </w:r>
    </w:p>
    <w:p w:rsidR="00000000" w:rsidDel="00000000" w:rsidP="00000000" w:rsidRDefault="00000000" w:rsidRPr="00000000" w14:paraId="00000015">
      <w:pPr>
        <w:spacing w:after="240" w:before="240" w:line="240" w:lineRule="auto"/>
        <w:jc w:val="both"/>
        <w:rPr/>
      </w:pPr>
      <w:r w:rsidDel="00000000" w:rsidR="00000000" w:rsidRPr="00000000">
        <w:rPr>
          <w:rtl w:val="0"/>
        </w:rPr>
        <w:t xml:space="preserve">Virtual Brand Group (VBG) transforms businesses by putting brands in the metaverse with high profile sustainable digital experiences across social gaming, digital merchandise and NFTs. VBG designs, operates, markets, and monetizes brands across metaverse platforms. We harness the power of web 3.0 for global IP holders by creating consumer experiences to socialize, shop, make friends, and create products that exist in the virtual world and physical world simultaneously. Co-founded by CEO Justin Hochberg and James DeBragga, VBG’s metaverse consists of game developers, digital fashion designers, social community builders, brand licensing experts, storytellers and futurists.</w:t>
      </w:r>
    </w:p>
    <w:p w:rsidR="00000000" w:rsidDel="00000000" w:rsidP="00000000" w:rsidRDefault="00000000" w:rsidRPr="00000000" w14:paraId="00000016">
      <w:pPr>
        <w:spacing w:after="240" w:before="240" w:line="240" w:lineRule="auto"/>
        <w:jc w:val="both"/>
        <w:rPr>
          <w:b w:val="1"/>
          <w:u w:val="single"/>
        </w:rPr>
      </w:pPr>
      <w:r w:rsidDel="00000000" w:rsidR="00000000" w:rsidRPr="00000000">
        <w:rPr>
          <w:b w:val="1"/>
          <w:u w:val="single"/>
          <w:rtl w:val="0"/>
        </w:rPr>
        <w:t xml:space="preserve">About Forever 21</w:t>
      </w:r>
    </w:p>
    <w:p w:rsidR="00000000" w:rsidDel="00000000" w:rsidP="00000000" w:rsidRDefault="00000000" w:rsidRPr="00000000" w14:paraId="00000017">
      <w:pPr>
        <w:spacing w:after="240" w:before="240" w:line="240" w:lineRule="auto"/>
        <w:jc w:val="both"/>
        <w:rPr/>
      </w:pPr>
      <w:r w:rsidDel="00000000" w:rsidR="00000000" w:rsidRPr="00000000">
        <w:rPr>
          <w:rtl w:val="0"/>
        </w:rPr>
        <w:t xml:space="preserve">FOREVER 21 is a fashion industry leader making the latest trends accessible to all while inspiring unique style and confidence. With a renewed focus on the customer experience, the brand offers high style designs and fashion basics with compelling values and a dynamic store environment. While driving innovation across e-commerce and digital to expand access and convenience, the brand continues to strengthen its positioning as today’s preferred destination for the fashionable consumer. Forever 21 is located in more than 540 locations globally and online.</w:t>
      </w:r>
    </w:p>
    <w:p w:rsidR="00000000" w:rsidDel="00000000" w:rsidP="00000000" w:rsidRDefault="00000000" w:rsidRPr="00000000" w14:paraId="00000018">
      <w:pPr>
        <w:spacing w:after="240" w:before="240" w:line="240" w:lineRule="auto"/>
        <w:jc w:val="both"/>
        <w:rPr>
          <w:b w:val="1"/>
          <w:u w:val="single"/>
        </w:rPr>
      </w:pPr>
      <w:r w:rsidDel="00000000" w:rsidR="00000000" w:rsidRPr="00000000">
        <w:rPr>
          <w:b w:val="1"/>
          <w:u w:val="single"/>
          <w:rtl w:val="0"/>
        </w:rPr>
        <w:t xml:space="preserve">About Authentic Brands Group</w:t>
      </w:r>
    </w:p>
    <w:p w:rsidR="00000000" w:rsidDel="00000000" w:rsidP="00000000" w:rsidRDefault="00000000" w:rsidRPr="00000000" w14:paraId="00000019">
      <w:pPr>
        <w:spacing w:after="240" w:before="240" w:line="240" w:lineRule="auto"/>
        <w:jc w:val="both"/>
        <w:rPr/>
      </w:pPr>
      <w:r w:rsidDel="00000000" w:rsidR="00000000" w:rsidRPr="00000000">
        <w:rPr>
          <w:rtl w:val="0"/>
        </w:rPr>
        <w:t xml:space="preserve">Authentic Brands Group (ABG) is a brand development, marketing, and entertainment company, which owns a portfolio of global media, entertainment, and lifestyle brands. Headquartered in New York City, ABG elevates and builds the long-term value of more than 50 consumer brands and properties by partnering with best-in-class manufacturers, wholesalers, and retailers. Its brands have a global retail footprint in more than 100,000 points of sale across the luxury, specialty, department store, mid-tier, mass, and e-commerce channels, and more than 6,000 freestanding stores and shop-in-shops around the world.</w:t>
      </w:r>
    </w:p>
    <w:p w:rsidR="00000000" w:rsidDel="00000000" w:rsidP="00000000" w:rsidRDefault="00000000" w:rsidRPr="00000000" w14:paraId="0000001A">
      <w:pPr>
        <w:spacing w:after="240" w:before="240" w:line="240" w:lineRule="auto"/>
        <w:jc w:val="both"/>
        <w:rPr/>
      </w:pPr>
      <w:r w:rsidDel="00000000" w:rsidR="00000000" w:rsidRPr="00000000">
        <w:rPr>
          <w:rtl w:val="0"/>
        </w:rPr>
        <w:t xml:space="preserve">ABG is committed to transforming brands by delivering compelling product, content, business, and immersive experiences. It creates and activates original marketing strategies to drive the success of its brands across all consumer touchpoints, platforms, and emerging media. ABG’s portfolio of iconic and world-renowned brands generates more than $14 billion in annual retail sales and includes Marilyn Monroe®, Elvis Presley®, Muhammad Ali®, Shaquille O'Neal®, Sports Illustrated®, Dr. J®, Greg Norman®, Neil Lane®, Thalia®, Nautica®, Aéropostale®, Forever 21®, Juicy Couture®, Vince Camuto®, Herve Leger®, Judith Leiber®, Barneys New York®, Brooks Brothers ®, Frye®, Lucky Brand®, Nine West®, Jones New York®, Frederick's of Hollywood®, Louise et Cie®, Sole Society®, Enzo Angiolini®, CC Corso Como®, Hickey Freeman®, Hart Schaffner Marx®, Adrienne Vittadini®, Taryn Rose®, Bandolino®, Misook®, Spyder®, Tretorn®, Tapout®, Prince®, Volcom®, Airwalk®, Vision Street Wear®, Above The Rim®, Hind®, Thomasville®, Drexel®, and Henredon®. For more information, visit</w:t>
      </w:r>
      <w:hyperlink r:id="rId9">
        <w:r w:rsidDel="00000000" w:rsidR="00000000" w:rsidRPr="00000000">
          <w:rPr>
            <w:color w:val="1155cc"/>
            <w:u w:val="single"/>
            <w:rtl w:val="0"/>
          </w:rPr>
          <w:t xml:space="preserve"> authenticbrandsgroup.com</w:t>
        </w:r>
      </w:hyperlink>
      <w:r w:rsidDel="00000000" w:rsidR="00000000" w:rsidRPr="00000000">
        <w:rPr>
          <w:rtl w:val="0"/>
        </w:rPr>
        <w:t xml:space="preserve">. Follow ABG on</w:t>
      </w:r>
      <w:hyperlink r:id="rId10">
        <w:r w:rsidDel="00000000" w:rsidR="00000000" w:rsidRPr="00000000">
          <w:rPr>
            <w:color w:val="1155cc"/>
            <w:u w:val="single"/>
            <w:rtl w:val="0"/>
          </w:rPr>
          <w:t xml:space="preserve"> Twitter</w:t>
        </w:r>
      </w:hyperlink>
      <w:r w:rsidDel="00000000" w:rsidR="00000000" w:rsidRPr="00000000">
        <w:rPr>
          <w:rtl w:val="0"/>
        </w:rPr>
        <w:t xml:space="preserve">,</w:t>
      </w:r>
      <w:hyperlink r:id="rId11">
        <w:r w:rsidDel="00000000" w:rsidR="00000000" w:rsidRPr="00000000">
          <w:rPr>
            <w:color w:val="1155cc"/>
            <w:u w:val="single"/>
            <w:rtl w:val="0"/>
          </w:rPr>
          <w:t xml:space="preserve"> LinkedIn</w:t>
        </w:r>
      </w:hyperlink>
      <w:r w:rsidDel="00000000" w:rsidR="00000000" w:rsidRPr="00000000">
        <w:rPr>
          <w:rtl w:val="0"/>
        </w:rPr>
        <w:t xml:space="preserve">, and</w:t>
      </w:r>
      <w:hyperlink r:id="rId12">
        <w:r w:rsidDel="00000000" w:rsidR="00000000" w:rsidRPr="00000000">
          <w:rPr>
            <w:color w:val="1155cc"/>
            <w:u w:val="single"/>
            <w:rtl w:val="0"/>
          </w:rPr>
          <w:t xml:space="preserve"> Instagram</w:t>
        </w:r>
      </w:hyperlink>
      <w:r w:rsidDel="00000000" w:rsidR="00000000" w:rsidRPr="00000000">
        <w:rPr>
          <w:rtl w:val="0"/>
        </w:rPr>
        <w:t xml:space="preserve">.</w:t>
      </w:r>
    </w:p>
    <w:p w:rsidR="00000000" w:rsidDel="00000000" w:rsidP="00000000" w:rsidRDefault="00000000" w:rsidRPr="00000000" w14:paraId="0000001B">
      <w:pPr>
        <w:spacing w:after="240" w:before="240" w:lineRule="auto"/>
        <w:rPr>
          <w:b w:val="1"/>
          <w:u w:val="single"/>
        </w:rPr>
      </w:pPr>
      <w:r w:rsidDel="00000000" w:rsidR="00000000" w:rsidRPr="00000000">
        <w:rPr>
          <w:b w:val="1"/>
          <w:u w:val="single"/>
          <w:rtl w:val="0"/>
        </w:rPr>
        <w:t xml:space="preserve">Contact Information</w:t>
      </w:r>
    </w:p>
    <w:p w:rsidR="00000000" w:rsidDel="00000000" w:rsidP="00000000" w:rsidRDefault="00000000" w:rsidRPr="00000000" w14:paraId="0000001C">
      <w:pPr>
        <w:spacing w:after="240" w:before="240" w:lineRule="auto"/>
        <w:rPr/>
      </w:pPr>
      <w:r w:rsidDel="00000000" w:rsidR="00000000" w:rsidRPr="00000000">
        <w:rPr>
          <w:rtl w:val="0"/>
        </w:rPr>
        <w:t xml:space="preserve">Jonah Keel for Virtual Brand Group</w:t>
      </w:r>
    </w:p>
    <w:p w:rsidR="00000000" w:rsidDel="00000000" w:rsidP="00000000" w:rsidRDefault="00000000" w:rsidRPr="00000000" w14:paraId="0000001D">
      <w:pPr>
        <w:spacing w:after="240" w:before="240" w:lineRule="auto"/>
        <w:rPr>
          <w:color w:val="1155cc"/>
        </w:rPr>
      </w:pPr>
      <w:r w:rsidDel="00000000" w:rsidR="00000000" w:rsidRPr="00000000">
        <w:rPr>
          <w:color w:val="1155cc"/>
          <w:rtl w:val="0"/>
        </w:rPr>
        <w:t xml:space="preserve">vbg@bhimpact.com</w:t>
      </w:r>
    </w:p>
    <w:p w:rsidR="00000000" w:rsidDel="00000000" w:rsidP="00000000" w:rsidRDefault="00000000" w:rsidRPr="00000000" w14:paraId="0000001E">
      <w:pPr>
        <w:spacing w:after="240" w:before="240" w:lineRule="auto"/>
        <w:rPr>
          <w:color w:val="222222"/>
          <w:highlight w:val="white"/>
        </w:rPr>
      </w:pPr>
      <w:r w:rsidDel="00000000" w:rsidR="00000000" w:rsidRPr="00000000">
        <w:rPr>
          <w:color w:val="222222"/>
          <w:highlight w:val="white"/>
          <w:rtl w:val="0"/>
        </w:rPr>
        <w:t xml:space="preserve">Stefani Green for Forever 21</w:t>
      </w:r>
    </w:p>
    <w:p w:rsidR="00000000" w:rsidDel="00000000" w:rsidP="00000000" w:rsidRDefault="00000000" w:rsidRPr="00000000" w14:paraId="0000001F">
      <w:pPr>
        <w:spacing w:after="240" w:before="240" w:lineRule="auto"/>
        <w:rPr/>
      </w:pPr>
      <w:hyperlink r:id="rId13">
        <w:r w:rsidDel="00000000" w:rsidR="00000000" w:rsidRPr="00000000">
          <w:rPr>
            <w:color w:val="0000ff"/>
            <w:highlight w:val="white"/>
            <w:u w:val="single"/>
            <w:rtl w:val="0"/>
          </w:rPr>
          <w:t xml:space="preserve">stefani.g@forever21.com</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ndy Jafek" w:id="0" w:date="2021-12-09T22:00:05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note, Roblox has done this in the past, but the way it's positioned sounds like it's just in the context is VBG and F21. Correct?</w:t>
      </w:r>
    </w:p>
  </w:comment>
  <w:comment w:author="Adele Freedman" w:id="1" w:date="2021-12-10T19:13:36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it sounds like to me</w:t>
      </w:r>
    </w:p>
  </w:comment>
  <w:comment w:author="Anna Yen" w:id="2" w:date="2021-12-10T20:13:47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it's not clear to me how their experience actually combines physical and virtual world.</w:t>
      </w:r>
    </w:p>
  </w:comment>
  <w:comment w:author="Mindy Jafek" w:id="4" w:date="2021-12-09T22:15:07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insights around why you chose these architectural themes? Could be a nice hook to design focused outlets if there is interesting points to share. Know  Cottage Core was a huge trend in 2020:  https://www.nytimes.com/2020/03/10/style/cottagecore.html</w:t>
      </w:r>
    </w:p>
  </w:comment>
  <w:comment w:author="Mindy Jafek" w:id="6" w:date="2021-12-09T21:32:06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 this is worded differently - Roblox won't have F21 every 21st of the month - maybe "Every 21st of each month, Forever 21 Shop City will have have "Forever 21 Day" integrating new themed content and activities."</w:t>
      </w:r>
    </w:p>
  </w:comment>
  <w:comment w:author="Anna Yen" w:id="7" w:date="2021-12-10T20:15:40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Mindy Jafek" w:id="5" w:date="2021-12-09T21:16:50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F21 approval as of 12/9.</w:t>
      </w:r>
    </w:p>
  </w:comment>
  <w:comment w:author="Mindy Jafek" w:id="3" w:date="2021-12-09T23:13:10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also change to "Shop builders" and or "the community" to break up the amount of times we include "users"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ts.businesswire.com/ct/CT?id=smartlink&amp;url=https%2525253A%2525252F%2525252Fwww.linkedin.com%2525252Fcompany%2525252Fabg_nyc&amp;esheet=52077175&amp;newsitemid=20190811005031&amp;lan=en-US&amp;anchor=Linkedin&amp;index=9&amp;md5=8deb6646407e7ce3d130ab05a6e6558c" TargetMode="External"/><Relationship Id="rId10" Type="http://schemas.openxmlformats.org/officeDocument/2006/relationships/hyperlink" Target="https://cts.businesswire.com/ct/CT?id=smartlink&amp;url=https%2525253A%2525252F%2525252Ftwitter.com%2525252Fauthenticbrands&amp;esheet=52077175&amp;newsitemid=20190811005031&amp;lan=en-US&amp;anchor=Twitter&amp;index=8&amp;md5=e31a71859da937cc8be94be8a4bcb5f0" TargetMode="External"/><Relationship Id="rId13" Type="http://schemas.openxmlformats.org/officeDocument/2006/relationships/hyperlink" Target="http://stefani.g@forever21.com/" TargetMode="External"/><Relationship Id="rId12" Type="http://schemas.openxmlformats.org/officeDocument/2006/relationships/hyperlink" Target="https://cts.businesswire.com/ct/CT?id=smartlink&amp;url=https%2525253A%2525252F%2525252Fwww.instagram.com%2525252Fabg_nyc%2525252F&amp;esheet=52077175&amp;newsitemid=20190811005031&amp;lan=en-US&amp;anchor=Instagram&amp;index=10&amp;md5=19b6ef767000bbbdfcabc439fa36b13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ts.businesswire.com/ct/CT?id=smartlink&amp;url=https%2525253A%2525252F%2525252Fwww.authenticbrandsgroup.com%2525252F&amp;esheet=52077175&amp;newsitemid=20190811005031&amp;lan=en-US&amp;anchor=authenticbrandsgroup.com&amp;index=7&amp;md5=e6d4879f57006940074c4478ae2cade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witter.com/Forever21?ref_src=twsrc%5Egoogle%7Ctwcamp%5Eserp%7Ctwgr%5Eauthor" TargetMode="External"/><Relationship Id="rId8" Type="http://schemas.openxmlformats.org/officeDocument/2006/relationships/hyperlink" Target="https://twitter.com/Forever21?ref_src=twsrc%5Egoogle%7Ctwcamp%5Eserp%7Ctwgr%5Eauth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